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2A69D0" w14:textId="761F5DC9" w:rsidR="007665E1" w:rsidRPr="003E2286" w:rsidRDefault="007665E1" w:rsidP="003E2286">
      <w:pPr>
        <w:spacing w:line="480" w:lineRule="auto"/>
        <w:rPr>
          <w:rFonts w:ascii="Times New Roman" w:hAnsi="Times New Roman" w:cs="Times New Roman"/>
        </w:rPr>
      </w:pPr>
      <w:r w:rsidRPr="003E2286">
        <w:rPr>
          <w:rFonts w:ascii="Times New Roman" w:hAnsi="Times New Roman" w:cs="Times New Roman"/>
        </w:rPr>
        <w:t>Eshani Mishra</w:t>
      </w:r>
    </w:p>
    <w:p w14:paraId="2C5DD843" w14:textId="38CAA2FF" w:rsidR="007665E1" w:rsidRPr="003E2286" w:rsidRDefault="007665E1" w:rsidP="003E2286">
      <w:pPr>
        <w:spacing w:line="480" w:lineRule="auto"/>
        <w:rPr>
          <w:rFonts w:ascii="Times New Roman" w:hAnsi="Times New Roman" w:cs="Times New Roman"/>
        </w:rPr>
      </w:pPr>
      <w:r w:rsidRPr="003E2286">
        <w:rPr>
          <w:rFonts w:ascii="Times New Roman" w:hAnsi="Times New Roman" w:cs="Times New Roman"/>
        </w:rPr>
        <w:t>Term Project Proposal</w:t>
      </w:r>
    </w:p>
    <w:p w14:paraId="1D3AEDB3" w14:textId="589391DE" w:rsidR="008F55D5" w:rsidRPr="003E2286" w:rsidRDefault="007665E1" w:rsidP="003E2286">
      <w:pPr>
        <w:spacing w:line="480" w:lineRule="auto"/>
        <w:ind w:firstLine="720"/>
        <w:rPr>
          <w:rFonts w:ascii="Times New Roman" w:hAnsi="Times New Roman" w:cs="Times New Roman"/>
        </w:rPr>
      </w:pPr>
      <w:r w:rsidRPr="003E2286">
        <w:rPr>
          <w:rFonts w:ascii="Times New Roman" w:hAnsi="Times New Roman" w:cs="Times New Roman"/>
        </w:rPr>
        <w:t>My project is a game</w:t>
      </w:r>
      <w:r w:rsidR="008F55D5" w:rsidRPr="003E2286">
        <w:rPr>
          <w:rFonts w:ascii="Times New Roman" w:hAnsi="Times New Roman" w:cs="Times New Roman"/>
        </w:rPr>
        <w:t>, made using Pygame,</w:t>
      </w:r>
      <w:r w:rsidRPr="003E2286">
        <w:rPr>
          <w:rFonts w:ascii="Times New Roman" w:hAnsi="Times New Roman" w:cs="Times New Roman"/>
        </w:rPr>
        <w:t xml:space="preserve"> in which the player controls a scuba </w:t>
      </w:r>
      <w:r w:rsidR="00A026C2" w:rsidRPr="003E2286">
        <w:rPr>
          <w:rFonts w:ascii="Times New Roman" w:hAnsi="Times New Roman" w:cs="Times New Roman"/>
        </w:rPr>
        <w:t>diver that</w:t>
      </w:r>
      <w:r w:rsidR="00E57D6B" w:rsidRPr="003E2286">
        <w:rPr>
          <w:rFonts w:ascii="Times New Roman" w:hAnsi="Times New Roman" w:cs="Times New Roman"/>
        </w:rPr>
        <w:t xml:space="preserve"> moves downwards into the ocean, while avoiding obstacles in the way. The main objective of the game is to stay alive as long as possible with three lives. </w:t>
      </w:r>
      <w:ins w:id="0" w:author="Eshani Mishra" w:date="2015-12-02T18:18:00Z">
        <w:r w:rsidR="00400686">
          <w:rPr>
            <w:rFonts w:ascii="Times New Roman" w:hAnsi="Times New Roman" w:cs="Times New Roman"/>
          </w:rPr>
          <w:t xml:space="preserve">When the player loses a life, the diver temporary becomes black and white and blinks to indicate that one life has been lost. When the diver is black and white and blinking, it cannot be affect by any obstacles, and it cannot collect coins. </w:t>
        </w:r>
      </w:ins>
      <w:r w:rsidR="00E57D6B" w:rsidRPr="003E2286">
        <w:rPr>
          <w:rFonts w:ascii="Times New Roman" w:hAnsi="Times New Roman" w:cs="Times New Roman"/>
        </w:rPr>
        <w:t xml:space="preserve">The amount of points gained by the player is determined by </w:t>
      </w:r>
      <w:ins w:id="1" w:author="Eshani Mishra" w:date="2015-12-02T18:16:00Z">
        <w:r w:rsidR="00400686">
          <w:rPr>
            <w:rFonts w:ascii="Times New Roman" w:hAnsi="Times New Roman" w:cs="Times New Roman"/>
          </w:rPr>
          <w:t>how many coins the player collects</w:t>
        </w:r>
      </w:ins>
      <w:del w:id="2" w:author="Eshani Mishra" w:date="2015-12-02T18:16:00Z">
        <w:r w:rsidR="00E57D6B" w:rsidRPr="003E2286" w:rsidDel="00400686">
          <w:rPr>
            <w:rFonts w:ascii="Times New Roman" w:hAnsi="Times New Roman" w:cs="Times New Roman"/>
          </w:rPr>
          <w:delText>how long the player stays alive</w:delText>
        </w:r>
      </w:del>
      <w:r w:rsidR="005E3019" w:rsidRPr="003E2286">
        <w:rPr>
          <w:rFonts w:ascii="Times New Roman" w:hAnsi="Times New Roman" w:cs="Times New Roman"/>
        </w:rPr>
        <w:t>. The game continues until the player uses up all of their lives.</w:t>
      </w:r>
      <w:r w:rsidR="00E21607" w:rsidRPr="003E2286">
        <w:rPr>
          <w:rFonts w:ascii="Times New Roman" w:hAnsi="Times New Roman" w:cs="Times New Roman"/>
        </w:rPr>
        <w:t xml:space="preserve"> The objects in the game are always moving upwards, this gives the appearance that the player is moving downwards.</w:t>
      </w:r>
      <w:r w:rsidR="005E3019" w:rsidRPr="003E2286">
        <w:rPr>
          <w:rFonts w:ascii="Times New Roman" w:hAnsi="Times New Roman" w:cs="Times New Roman"/>
        </w:rPr>
        <w:t xml:space="preserve"> </w:t>
      </w:r>
      <w:r w:rsidR="008F55D5" w:rsidRPr="003E2286">
        <w:rPr>
          <w:rFonts w:ascii="Times New Roman" w:hAnsi="Times New Roman" w:cs="Times New Roman"/>
        </w:rPr>
        <w:t xml:space="preserve">In the game, the player can control the movement of the diver using the arrow keys.  The game begins with the main menu, this shows </w:t>
      </w:r>
      <w:r w:rsidR="0060123B">
        <w:rPr>
          <w:rFonts w:ascii="Times New Roman" w:hAnsi="Times New Roman" w:cs="Times New Roman"/>
        </w:rPr>
        <w:t>the play and help options, as well as scores and settings.</w:t>
      </w:r>
    </w:p>
    <w:p w14:paraId="1EF89BA9" w14:textId="24A64EF9" w:rsidR="007665E1" w:rsidRPr="003E2286" w:rsidRDefault="005E3019" w:rsidP="003E2286">
      <w:pPr>
        <w:spacing w:line="480" w:lineRule="auto"/>
        <w:ind w:firstLine="720"/>
        <w:rPr>
          <w:rFonts w:ascii="Times New Roman" w:hAnsi="Times New Roman" w:cs="Times New Roman"/>
        </w:rPr>
      </w:pPr>
      <w:r w:rsidRPr="003E2286">
        <w:rPr>
          <w:rFonts w:ascii="Times New Roman" w:hAnsi="Times New Roman" w:cs="Times New Roman"/>
        </w:rPr>
        <w:t xml:space="preserve">The types of obstacles encountered by the player in the game are non-dangerous fish, dangerous fish, an </w:t>
      </w:r>
      <w:r w:rsidR="00A026C2" w:rsidRPr="003E2286">
        <w:rPr>
          <w:rFonts w:ascii="Times New Roman" w:hAnsi="Times New Roman" w:cs="Times New Roman"/>
        </w:rPr>
        <w:t>anglerfish</w:t>
      </w:r>
      <w:r w:rsidR="00F36E87" w:rsidRPr="003E2286">
        <w:rPr>
          <w:rFonts w:ascii="Times New Roman" w:hAnsi="Times New Roman" w:cs="Times New Roman"/>
        </w:rPr>
        <w:t>, naval mines, and caves</w:t>
      </w:r>
      <w:r w:rsidRPr="003E2286">
        <w:rPr>
          <w:rFonts w:ascii="Times New Roman" w:hAnsi="Times New Roman" w:cs="Times New Roman"/>
        </w:rPr>
        <w:t xml:space="preserve">. </w:t>
      </w:r>
      <w:ins w:id="3" w:author="Eshani Mishra" w:date="2015-12-02T18:45:00Z">
        <w:r w:rsidR="00926181">
          <w:rPr>
            <w:rFonts w:ascii="Times New Roman" w:hAnsi="Times New Roman" w:cs="Times New Roman"/>
          </w:rPr>
          <w:t xml:space="preserve">The three types of fish, as well as the diver and the coins have multiple images so it looks like they are moving. </w:t>
        </w:r>
      </w:ins>
      <w:bookmarkStart w:id="4" w:name="_GoBack"/>
      <w:bookmarkEnd w:id="4"/>
      <w:r w:rsidRPr="003E2286">
        <w:rPr>
          <w:rFonts w:ascii="Times New Roman" w:hAnsi="Times New Roman" w:cs="Times New Roman"/>
        </w:rPr>
        <w:t xml:space="preserve">All of these obstacles, and the diver will have a superclass called InteractiveObject which extends the Sprite class and sets the (x,y) positions of each object, as well as an image, which is a Surface, that stores how the object is drawn and a Rect which stores the position of the object. </w:t>
      </w:r>
      <w:r w:rsidR="00F36E87" w:rsidRPr="003E2286">
        <w:rPr>
          <w:rFonts w:ascii="Times New Roman" w:hAnsi="Times New Roman" w:cs="Times New Roman"/>
        </w:rPr>
        <w:t xml:space="preserve">Collisions between the obstacles and the diver are handled in different ways depending on the type of obstacle. </w:t>
      </w:r>
      <w:r w:rsidR="001C71B9" w:rsidRPr="003E2286">
        <w:rPr>
          <w:rFonts w:ascii="Times New Roman" w:hAnsi="Times New Roman" w:cs="Times New Roman"/>
        </w:rPr>
        <w:t xml:space="preserve"> All three types of fish move across the screen from </w:t>
      </w:r>
      <w:r w:rsidR="00A026C2" w:rsidRPr="003E2286">
        <w:rPr>
          <w:rFonts w:ascii="Times New Roman" w:hAnsi="Times New Roman" w:cs="Times New Roman"/>
        </w:rPr>
        <w:t>right to left, or left to right.  They are randomly generated at points on the lef</w:t>
      </w:r>
      <w:r w:rsidR="0060123B">
        <w:rPr>
          <w:rFonts w:ascii="Times New Roman" w:hAnsi="Times New Roman" w:cs="Times New Roman"/>
        </w:rPr>
        <w:t>t or right of the screen depending</w:t>
      </w:r>
      <w:r w:rsidR="00A026C2" w:rsidRPr="003E2286">
        <w:rPr>
          <w:rFonts w:ascii="Times New Roman" w:hAnsi="Times New Roman" w:cs="Times New Roman"/>
        </w:rPr>
        <w:t xml:space="preserve"> on which way they are moving. Non-dangerous fish </w:t>
      </w:r>
      <w:r w:rsidR="00A026C2" w:rsidRPr="003E2286">
        <w:rPr>
          <w:rFonts w:ascii="Times New Roman" w:hAnsi="Times New Roman" w:cs="Times New Roman"/>
        </w:rPr>
        <w:lastRenderedPageBreak/>
        <w:t xml:space="preserve">are the most frequently generated, then dangerous fish, and lastly anglerfish are generated the least frequently. </w:t>
      </w:r>
      <w:r w:rsidR="00F36E87" w:rsidRPr="003E2286">
        <w:rPr>
          <w:rFonts w:ascii="Times New Roman" w:hAnsi="Times New Roman" w:cs="Times New Roman"/>
        </w:rPr>
        <w:t xml:space="preserve">If the diver hits a non dangerous fish, the diver bounces off the fish and is diverted from its path, no lives are lost. If the diver hits a dangerous fish, one life is lost and the game continues if the player still has lives remaining. </w:t>
      </w:r>
      <w:r w:rsidR="00A026C2" w:rsidRPr="003E2286">
        <w:rPr>
          <w:rFonts w:ascii="Times New Roman" w:hAnsi="Times New Roman" w:cs="Times New Roman"/>
        </w:rPr>
        <w:t xml:space="preserve"> There is a class Fish, which controls movement across</w:t>
      </w:r>
      <w:r w:rsidR="00944D5F" w:rsidRPr="003E2286">
        <w:rPr>
          <w:rFonts w:ascii="Times New Roman" w:hAnsi="Times New Roman" w:cs="Times New Roman"/>
        </w:rPr>
        <w:t xml:space="preserve"> the screen. NonDangerousFish and DangerousFish are subclasses of Fish, and AnglerFish is a subclass of DangerousFish, with several other features.</w:t>
      </w:r>
      <w:r w:rsidR="00A026C2" w:rsidRPr="003E2286">
        <w:rPr>
          <w:rFonts w:ascii="Times New Roman" w:hAnsi="Times New Roman" w:cs="Times New Roman"/>
        </w:rPr>
        <w:t xml:space="preserve"> If the diver gets less than a certain distance away from the anglerfish, it begins to follow the diver.</w:t>
      </w:r>
      <w:r w:rsidR="00944D5F" w:rsidRPr="003E2286">
        <w:rPr>
          <w:rFonts w:ascii="Times New Roman" w:hAnsi="Times New Roman" w:cs="Times New Roman"/>
        </w:rPr>
        <w:t xml:space="preserve"> When the diver gets far away from the anglerfish, it stops following the diver. Collisions with anglerfish are the same as collisions with dangerous fish. Mines are stationary </w:t>
      </w:r>
      <w:r w:rsidR="006932CD" w:rsidRPr="003E2286">
        <w:rPr>
          <w:rFonts w:ascii="Times New Roman" w:hAnsi="Times New Roman" w:cs="Times New Roman"/>
        </w:rPr>
        <w:t>obstacles</w:t>
      </w:r>
      <w:r w:rsidR="00944D5F" w:rsidRPr="003E2286">
        <w:rPr>
          <w:rFonts w:ascii="Times New Roman" w:hAnsi="Times New Roman" w:cs="Times New Roman"/>
        </w:rPr>
        <w:t xml:space="preserve">, placed at a random position on the screen, as long as that position is not within the position of the rect of the diver.  A collision with a mine </w:t>
      </w:r>
      <w:ins w:id="5" w:author="Eshani Mishra" w:date="2015-12-02T18:17:00Z">
        <w:r w:rsidR="00400686">
          <w:rPr>
            <w:rFonts w:ascii="Times New Roman" w:hAnsi="Times New Roman" w:cs="Times New Roman"/>
          </w:rPr>
          <w:t>causes one life to be lost</w:t>
        </w:r>
      </w:ins>
      <w:del w:id="6" w:author="Eshani Mishra" w:date="2015-12-02T18:17:00Z">
        <w:r w:rsidR="00944D5F" w:rsidRPr="003E2286" w:rsidDel="00400686">
          <w:rPr>
            <w:rFonts w:ascii="Times New Roman" w:hAnsi="Times New Roman" w:cs="Times New Roman"/>
          </w:rPr>
          <w:delText>ends the game</w:delText>
        </w:r>
      </w:del>
      <w:r w:rsidR="00944D5F" w:rsidRPr="003E2286">
        <w:rPr>
          <w:rFonts w:ascii="Times New Roman" w:hAnsi="Times New Roman" w:cs="Times New Roman"/>
        </w:rPr>
        <w:t xml:space="preserve">. The last type of obstacle is a dark cave. The cave creates two paths for the player to follow, one path is clear of obstacles and the other has a mine or an anglerfish. </w:t>
      </w:r>
      <w:r w:rsidR="006B4799" w:rsidRPr="003E2286">
        <w:rPr>
          <w:rFonts w:ascii="Times New Roman" w:hAnsi="Times New Roman" w:cs="Times New Roman"/>
        </w:rPr>
        <w:t xml:space="preserve">Caves are generated at the bottom of the screen, </w:t>
      </w:r>
      <w:r w:rsidR="006932CD">
        <w:rPr>
          <w:rFonts w:ascii="Times New Roman" w:hAnsi="Times New Roman" w:cs="Times New Roman"/>
        </w:rPr>
        <w:t>they are</w:t>
      </w:r>
      <w:r w:rsidR="00E21607" w:rsidRPr="003E2286">
        <w:rPr>
          <w:rFonts w:ascii="Times New Roman" w:hAnsi="Times New Roman" w:cs="Times New Roman"/>
        </w:rPr>
        <w:t xml:space="preserve"> first drawn with a dark cover, so the player cannot tell which path to take. The</w:t>
      </w:r>
      <w:r w:rsidR="006B4799" w:rsidRPr="003E2286">
        <w:rPr>
          <w:rFonts w:ascii="Times New Roman" w:hAnsi="Times New Roman" w:cs="Times New Roman"/>
        </w:rPr>
        <w:t xml:space="preserve"> </w:t>
      </w:r>
      <w:r w:rsidR="00E21607" w:rsidRPr="003E2286">
        <w:rPr>
          <w:rFonts w:ascii="Times New Roman" w:hAnsi="Times New Roman" w:cs="Times New Roman"/>
        </w:rPr>
        <w:t>diver has to use to a method, flashlightOn to see which path to take. The light from the flashlight is drawn on the screen as arcs originating at the position of the diver. The arcs</w:t>
      </w:r>
      <w:r w:rsidR="00143953">
        <w:rPr>
          <w:rFonts w:ascii="Times New Roman" w:hAnsi="Times New Roman" w:cs="Times New Roman"/>
        </w:rPr>
        <w:t xml:space="preserve"> are sprites, </w:t>
      </w:r>
      <w:r w:rsidR="00E21607" w:rsidRPr="003E2286">
        <w:rPr>
          <w:rFonts w:ascii="Times New Roman" w:hAnsi="Times New Roman" w:cs="Times New Roman"/>
        </w:rPr>
        <w:t>and when they collide with the caves, the dark cover of the caves becomes transparent and the player can see which path to take. This is implemented by changing</w:t>
      </w:r>
      <w:r w:rsidR="00DD5795" w:rsidRPr="003E2286">
        <w:rPr>
          <w:rFonts w:ascii="Times New Roman" w:hAnsi="Times New Roman" w:cs="Times New Roman"/>
        </w:rPr>
        <w:t xml:space="preserve"> the alph</w:t>
      </w:r>
      <w:r w:rsidR="00E21607" w:rsidRPr="003E2286">
        <w:rPr>
          <w:rFonts w:ascii="Times New Roman" w:hAnsi="Times New Roman" w:cs="Times New Roman"/>
        </w:rPr>
        <w:t>a</w:t>
      </w:r>
      <w:r w:rsidR="00DD5795" w:rsidRPr="003E2286">
        <w:rPr>
          <w:rFonts w:ascii="Times New Roman" w:hAnsi="Times New Roman" w:cs="Times New Roman"/>
        </w:rPr>
        <w:t xml:space="preserve"> transparency of the dark cover. </w:t>
      </w:r>
    </w:p>
    <w:p w14:paraId="6D782E76" w14:textId="326320B1" w:rsidR="00DD5795" w:rsidRPr="003E2286" w:rsidRDefault="00DD5795" w:rsidP="003E2286">
      <w:pPr>
        <w:spacing w:line="480" w:lineRule="auto"/>
        <w:ind w:firstLine="720"/>
        <w:rPr>
          <w:rFonts w:ascii="Times New Roman" w:hAnsi="Times New Roman" w:cs="Times New Roman"/>
        </w:rPr>
      </w:pPr>
      <w:r w:rsidRPr="003E2286">
        <w:rPr>
          <w:rFonts w:ascii="Times New Roman" w:hAnsi="Times New Roman" w:cs="Times New Roman"/>
        </w:rPr>
        <w:t xml:space="preserve">Another feature </w:t>
      </w:r>
      <w:r w:rsidR="008F55D5" w:rsidRPr="003E2286">
        <w:rPr>
          <w:rFonts w:ascii="Times New Roman" w:hAnsi="Times New Roman" w:cs="Times New Roman"/>
        </w:rPr>
        <w:t xml:space="preserve">that the player will have is the ability to use shoot a laser at a dangerous fish to make it disappear. However the player will only be able to use the laser a limited number of times. When the player hits space, an arrow will appear on the screen and then they player </w:t>
      </w:r>
      <w:r w:rsidR="00143953">
        <w:rPr>
          <w:rFonts w:ascii="Times New Roman" w:hAnsi="Times New Roman" w:cs="Times New Roman"/>
        </w:rPr>
        <w:t xml:space="preserve">can </w:t>
      </w:r>
      <w:r w:rsidR="008F55D5" w:rsidRPr="003E2286">
        <w:rPr>
          <w:rFonts w:ascii="Times New Roman" w:hAnsi="Times New Roman" w:cs="Times New Roman"/>
        </w:rPr>
        <w:t>use the keyboard to aim the laser and shoot it, again using space.</w:t>
      </w:r>
    </w:p>
    <w:p w14:paraId="5112C1D3" w14:textId="48832CE0" w:rsidR="008F55D5" w:rsidRPr="003E2286" w:rsidRDefault="008F55D5" w:rsidP="003E2286">
      <w:pPr>
        <w:spacing w:line="480" w:lineRule="auto"/>
        <w:ind w:firstLine="720"/>
        <w:rPr>
          <w:rFonts w:ascii="Times New Roman" w:hAnsi="Times New Roman" w:cs="Times New Roman"/>
        </w:rPr>
      </w:pPr>
      <w:r w:rsidRPr="003E2286">
        <w:rPr>
          <w:rFonts w:ascii="Times New Roman" w:hAnsi="Times New Roman" w:cs="Times New Roman"/>
        </w:rPr>
        <w:t>When the game ends, the</w:t>
      </w:r>
      <w:r w:rsidR="006D0F25">
        <w:rPr>
          <w:rFonts w:ascii="Times New Roman" w:hAnsi="Times New Roman" w:cs="Times New Roman"/>
        </w:rPr>
        <w:t xml:space="preserve"> screen shows the final score, </w:t>
      </w:r>
      <w:r w:rsidRPr="003E2286">
        <w:rPr>
          <w:rFonts w:ascii="Times New Roman" w:hAnsi="Times New Roman" w:cs="Times New Roman"/>
        </w:rPr>
        <w:t>and has the options to quit or return to the main menu.</w:t>
      </w:r>
    </w:p>
    <w:p w14:paraId="7F28638B" w14:textId="77777777" w:rsidR="00C827AC" w:rsidRPr="003E2286" w:rsidRDefault="00C827AC" w:rsidP="003E2286">
      <w:pPr>
        <w:pStyle w:val="ListParagraph"/>
        <w:spacing w:line="480" w:lineRule="auto"/>
        <w:ind w:left="1440"/>
        <w:rPr>
          <w:rFonts w:ascii="Times New Roman" w:hAnsi="Times New Roman" w:cs="Times New Roman"/>
        </w:rPr>
      </w:pPr>
    </w:p>
    <w:sectPr w:rsidR="00C827AC" w:rsidRPr="003E2286" w:rsidSect="00E863B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EF7AD7"/>
    <w:multiLevelType w:val="hybridMultilevel"/>
    <w:tmpl w:val="ABD6C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349"/>
    <w:rsid w:val="00133DAD"/>
    <w:rsid w:val="00143953"/>
    <w:rsid w:val="001C71B9"/>
    <w:rsid w:val="003A1FF3"/>
    <w:rsid w:val="003E2286"/>
    <w:rsid w:val="00400686"/>
    <w:rsid w:val="00466073"/>
    <w:rsid w:val="004D3DD9"/>
    <w:rsid w:val="005652F5"/>
    <w:rsid w:val="005E3019"/>
    <w:rsid w:val="0060123B"/>
    <w:rsid w:val="0065641E"/>
    <w:rsid w:val="006932CD"/>
    <w:rsid w:val="006B4799"/>
    <w:rsid w:val="006D0F25"/>
    <w:rsid w:val="006F62BA"/>
    <w:rsid w:val="007665E1"/>
    <w:rsid w:val="007D6349"/>
    <w:rsid w:val="00895D73"/>
    <w:rsid w:val="008F55D5"/>
    <w:rsid w:val="00926181"/>
    <w:rsid w:val="00944D5F"/>
    <w:rsid w:val="00A026C2"/>
    <w:rsid w:val="00B85B11"/>
    <w:rsid w:val="00BD7548"/>
    <w:rsid w:val="00C827AC"/>
    <w:rsid w:val="00CA1BE8"/>
    <w:rsid w:val="00D41B21"/>
    <w:rsid w:val="00DD5795"/>
    <w:rsid w:val="00E21607"/>
    <w:rsid w:val="00E57D6B"/>
    <w:rsid w:val="00E863B7"/>
    <w:rsid w:val="00F17E39"/>
    <w:rsid w:val="00F36E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E419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349"/>
    <w:pPr>
      <w:ind w:left="720"/>
      <w:contextualSpacing/>
    </w:pPr>
  </w:style>
  <w:style w:type="paragraph" w:styleId="BalloonText">
    <w:name w:val="Balloon Text"/>
    <w:basedOn w:val="Normal"/>
    <w:link w:val="BalloonTextChar"/>
    <w:uiPriority w:val="99"/>
    <w:semiHidden/>
    <w:unhideWhenUsed/>
    <w:rsid w:val="004006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068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349"/>
    <w:pPr>
      <w:ind w:left="720"/>
      <w:contextualSpacing/>
    </w:pPr>
  </w:style>
  <w:style w:type="paragraph" w:styleId="BalloonText">
    <w:name w:val="Balloon Text"/>
    <w:basedOn w:val="Normal"/>
    <w:link w:val="BalloonTextChar"/>
    <w:uiPriority w:val="99"/>
    <w:semiHidden/>
    <w:unhideWhenUsed/>
    <w:rsid w:val="004006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068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611</Words>
  <Characters>3488</Characters>
  <Application>Microsoft Macintosh Word</Application>
  <DocSecurity>0</DocSecurity>
  <Lines>29</Lines>
  <Paragraphs>8</Paragraphs>
  <ScaleCrop>false</ScaleCrop>
  <Company/>
  <LinksUpToDate>false</LinksUpToDate>
  <CharactersWithSpaces>4091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Eshani Mishra</dc:creator>
  <cp:keywords/>
  <dc:description/>
  <cp:lastModifiedBy>Eshani Mishra</cp:lastModifiedBy>
  <cp:revision>12</cp:revision>
  <dcterms:created xsi:type="dcterms:W3CDTF">2015-11-21T19:21:00Z</dcterms:created>
  <dcterms:modified xsi:type="dcterms:W3CDTF">2015-12-02T23:46:00Z</dcterms:modified>
</cp:coreProperties>
</file>